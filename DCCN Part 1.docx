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8E" w:rsidRPr="007D398E" w:rsidRDefault="00A62AB0" w:rsidP="007D39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5" w:history="1">
        <w:r w:rsidR="007D398E" w:rsidRPr="007D398E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Networking C-CAT Ques Part-1</w:t>
        </w:r>
      </w:hyperlink>
      <w:r w:rsidR="007D398E" w:rsidRPr="007D39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98E" w:rsidRPr="007D398E" w:rsidRDefault="007D398E" w:rsidP="007D3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398E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t>Newtworking Objective Type Questions :</w:t>
      </w:r>
      <w:ins w:id="0" w:author="Unknown">
        <w:r w:rsidRPr="007D398E">
          <w:rPr>
            <w:rFonts w:ascii="Trebuchet MS" w:eastAsia="Times New Roman" w:hAnsi="Trebuchet MS" w:cs="Times New Roman"/>
            <w:b/>
            <w:bCs/>
            <w:color w:val="000000"/>
            <w:sz w:val="25"/>
          </w:rPr>
          <w:t xml:space="preserve"> </w:t>
        </w:r>
      </w:ins>
    </w:p>
    <w:p w:rsidR="00431F27" w:rsidRDefault="007D398E" w:rsidP="007D3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1" w:author="Unknown">
        <w:r w:rsidRPr="007D398E">
          <w:rPr>
            <w:rFonts w:ascii="Trebuchet MS" w:eastAsia="Times New Roman" w:hAnsi="Trebuchet MS" w:cs="Times New Roman"/>
            <w:b/>
            <w:bCs/>
            <w:color w:val="000000"/>
            <w:sz w:val="25"/>
          </w:rPr>
          <w:t>1-1 Computer Network is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 Collection of hardware components and computers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 Interconnected by communication channels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 Sharing of resources and information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 All of the Above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2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1-2 What is a Firewall in Computer Network?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 The physical boundary of Network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 xml:space="preserve">B.  An operating System of Computer Network     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 </w:t>
      </w:r>
      <w:r w:rsidRPr="007D398E">
        <w:rPr>
          <w:rFonts w:ascii="Times New Roman" w:eastAsia="Times New Roman" w:hAnsi="Times New Roman" w:cs="Times New Roman"/>
          <w:sz w:val="24"/>
          <w:szCs w:val="24"/>
          <w:highlight w:val="yellow"/>
        </w:rPr>
        <w:t>A system designed to prevent unauthorized access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 A web browsing Software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3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1-3 How many layers does OSI Reference Model has?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</w:p>
    <w:p w:rsidR="00701DEA" w:rsidRDefault="007D398E" w:rsidP="007D3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98E">
        <w:rPr>
          <w:rFonts w:ascii="Times New Roman" w:eastAsia="Times New Roman" w:hAnsi="Times New Roman" w:cs="Times New Roman"/>
          <w:sz w:val="24"/>
          <w:szCs w:val="24"/>
        </w:rPr>
        <w:t>A</w:t>
      </w:r>
      <w:r w:rsidR="002023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023C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 5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 6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 7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4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1-4 DHCP is the abbreviation of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 Dynamic Host Control Protocol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 </w:t>
      </w:r>
      <w:r w:rsidRPr="007D398E">
        <w:rPr>
          <w:rFonts w:ascii="Times New Roman" w:eastAsia="Times New Roman" w:hAnsi="Times New Roman" w:cs="Times New Roman"/>
          <w:sz w:val="24"/>
          <w:szCs w:val="24"/>
          <w:highlight w:val="yellow"/>
        </w:rPr>
        <w:t>Dynamic Host Configuration Protocol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 Dynamic Hyper Control Protocol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 Dynamic Hyper Configuration Protocol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5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1-5 IPV4 Address is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 8 bit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 16 bit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 </w:t>
      </w:r>
      <w:r w:rsidRPr="007D398E">
        <w:rPr>
          <w:rFonts w:ascii="Times New Roman" w:eastAsia="Times New Roman" w:hAnsi="Times New Roman" w:cs="Times New Roman"/>
          <w:sz w:val="24"/>
          <w:szCs w:val="24"/>
          <w:highlight w:val="yellow"/>
        </w:rPr>
        <w:t>32 bit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 64 bit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94313" w:rsidRDefault="007D398E" w:rsidP="007D398E">
      <w:pPr>
        <w:spacing w:after="240" w:line="240" w:lineRule="auto"/>
        <w:rPr>
          <w:rFonts w:ascii="Trebuchet MS" w:eastAsiaTheme="minorEastAsia" w:hAnsi="Trebuchet MS" w:cs="Times New Roman"/>
          <w:b/>
          <w:bCs/>
          <w:color w:val="000000"/>
          <w:sz w:val="25"/>
        </w:rPr>
      </w:pPr>
      <w:ins w:id="6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lastRenderedPageBreak/>
          <w:t>1-6 DNS is the abbreviation of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 Dynamic Name System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 Dynamic Network System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 </w:t>
      </w:r>
      <w:r w:rsidRPr="007D398E">
        <w:rPr>
          <w:rFonts w:ascii="Times New Roman" w:eastAsia="Times New Roman" w:hAnsi="Times New Roman" w:cs="Times New Roman"/>
          <w:sz w:val="24"/>
          <w:szCs w:val="24"/>
          <w:highlight w:val="yellow"/>
        </w:rPr>
        <w:t>Domain Name System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 Domain Network Service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7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1-7 What is the meaning of Bandwidth in Network?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</w:t>
      </w:r>
      <w:r w:rsidRPr="007D398E">
        <w:rPr>
          <w:rFonts w:ascii="Times New Roman" w:eastAsia="Times New Roman" w:hAnsi="Times New Roman" w:cs="Times New Roman"/>
          <w:sz w:val="24"/>
          <w:szCs w:val="24"/>
          <w:highlight w:val="yellow"/>
        </w:rPr>
        <w:t>.  Transmission capacity of a communication channels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 Connected Computers in the Network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 Class of IP used in Network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 None of Above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8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1-8 ADSL is the abbreviation of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 Asymmetric Dual Subscriber Line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 Asymmetric Digital System Line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 Asymmetric Dual System Line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 </w:t>
      </w:r>
      <w:r w:rsidRPr="007D398E">
        <w:rPr>
          <w:rFonts w:ascii="Times New Roman" w:eastAsia="Times New Roman" w:hAnsi="Times New Roman" w:cs="Times New Roman"/>
          <w:sz w:val="24"/>
          <w:szCs w:val="24"/>
          <w:highlight w:val="yellow"/>
        </w:rPr>
        <w:t>Asymmetric Digital Subscriber Line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9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1-9 What is the use of Bridge in Network?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 </w:t>
      </w:r>
      <w:r w:rsidRPr="007D398E">
        <w:rPr>
          <w:rFonts w:ascii="Times New Roman" w:eastAsia="Times New Roman" w:hAnsi="Times New Roman" w:cs="Times New Roman"/>
          <w:sz w:val="24"/>
          <w:szCs w:val="24"/>
          <w:highlight w:val="yellow"/>
        </w:rPr>
        <w:t>to connect LANs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 to separate LANs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 to control Network Speed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 All of the above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398E" w:rsidRPr="007D398E" w:rsidRDefault="007D398E" w:rsidP="007D3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ins w:id="10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1-10 Router operates in which layer of OSI Reference Model?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 Layer 1 (Physical Layer)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 Layer 3 (Network Layer)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 Layer 4 (Transport Layer)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</w:t>
      </w:r>
      <w:r w:rsidRPr="007D398E">
        <w:rPr>
          <w:rFonts w:ascii="Times New Roman" w:eastAsia="Times New Roman" w:hAnsi="Times New Roman" w:cs="Times New Roman"/>
          <w:sz w:val="24"/>
          <w:szCs w:val="24"/>
          <w:highlight w:val="yellow"/>
        </w:rPr>
        <w:t>.  Layer 7 (Application Layer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398E" w:rsidRPr="007D398E" w:rsidRDefault="007D398E" w:rsidP="007D3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398E" w:rsidRPr="007D398E" w:rsidRDefault="00A62AB0" w:rsidP="007D3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2AB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noshade="t" o:hr="t" fillcolor="#333" stroked="f"/>
        </w:pict>
      </w: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98E">
        <w:rPr>
          <w:rFonts w:ascii="Trebuchet MS" w:eastAsia="Times New Roman" w:hAnsi="Trebuchet MS" w:cs="Times New Roman"/>
          <w:b/>
          <w:bCs/>
          <w:color w:val="000000"/>
          <w:sz w:val="25"/>
        </w:rPr>
        <w:t xml:space="preserve">Answers </w:t>
      </w: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98E">
        <w:rPr>
          <w:rFonts w:ascii="Times New Roman" w:eastAsia="Times New Roman" w:hAnsi="Times New Roman" w:cs="Times New Roman"/>
          <w:sz w:val="24"/>
          <w:szCs w:val="24"/>
        </w:rPr>
        <w:t>1 – D / 2 – C / 3 – D / 4 – B / 5 – C / 6 – C / 7 – A / 8 – D / 9 – A / 10 – B</w:t>
      </w: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0519" w:rsidRDefault="007D398E" w:rsidP="007D3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98E">
        <w:rPr>
          <w:rFonts w:ascii="Trebuchet MS" w:eastAsiaTheme="minorEastAsia" w:hAnsi="Trebuchet MS" w:cs="Times New Roman"/>
          <w:b/>
          <w:bCs/>
          <w:color w:val="000000"/>
          <w:sz w:val="25"/>
        </w:rPr>
        <w:lastRenderedPageBreak/>
        <w:t>2-1 Each IP packet must contain</w:t>
      </w:r>
      <w:ins w:id="11" w:author="Unknown"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Only Source address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Only Destination address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r w:rsidRPr="007D398E">
        <w:rPr>
          <w:rFonts w:ascii="Times New Roman" w:eastAsia="Times New Roman" w:hAnsi="Times New Roman" w:cs="Times New Roman"/>
          <w:sz w:val="24"/>
          <w:szCs w:val="24"/>
          <w:highlight w:val="yellow"/>
        </w:rPr>
        <w:t>Source and Destination address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Source or Destination address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12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2-2 Bridge works in which layer of the OSI model?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Appliation layer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 xml:space="preserve">B. Transport layer                 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Network layer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Datalink layer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13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2-3 _______ provides a connection-oriented reliable service for sending messages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TCP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IP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UDP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All of the above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14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2-4 Which layers of the OSI model are host-to-host layers?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Transport, Session, Persentation, Application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Network, Transport, Session, Presentation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Datalink, Network, Transport, Session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Physical, Datalink, Network, Transport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15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2-5 Which of the following IP address class is Multicast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Class A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Class B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Class C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Class D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16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2-6 Which of the following is correct regarding Class B Address of IP address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Network bit – 14, Host bit – 16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Network bit – 16, Host bit – 14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Network bit – 18, Host bit – 16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Network bit – 12, Host bit – 14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10519" w:rsidRDefault="00310519" w:rsidP="007D3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98E" w:rsidRPr="007D398E" w:rsidRDefault="007D398E" w:rsidP="007D3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98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ins w:id="17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2-7 The last address of IP address represents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Unicast address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Network address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Broadcast address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None of above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18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2-8 How many bits are there in the Ethernet address?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64 bits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48 bits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32 bits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16 bits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19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2-9 How many layers are in the TCP/IP model?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4 layers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5 layers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6 layers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7 layers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20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2-10 Which of the following layer of OSI model also called end-to-end layer?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Presentation layer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Network layer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Session layer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Transport layer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398E" w:rsidRPr="007D398E" w:rsidRDefault="007D398E" w:rsidP="007D3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398E" w:rsidRPr="007D398E" w:rsidRDefault="00A62AB0" w:rsidP="007D3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2AB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68pt;height:1.5pt" o:hralign="center" o:hrstd="t" o:hrnoshade="t" o:hr="t" fillcolor="#333" stroked="f"/>
        </w:pict>
      </w: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98E">
        <w:rPr>
          <w:rFonts w:ascii="Trebuchet MS" w:eastAsia="Times New Roman" w:hAnsi="Trebuchet MS" w:cs="Times New Roman"/>
          <w:b/>
          <w:bCs/>
          <w:color w:val="000000"/>
          <w:sz w:val="25"/>
        </w:rPr>
        <w:t xml:space="preserve">Answers </w:t>
      </w: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E3E" w:rsidRDefault="007D398E" w:rsidP="007D3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ins w:id="21" w:author="Unknown">
        <w:r w:rsidRPr="007D398E">
          <w:rPr>
            <w:rFonts w:ascii="Times New Roman" w:eastAsia="Times New Roman" w:hAnsi="Times New Roman" w:cs="Times New Roman"/>
            <w:sz w:val="24"/>
            <w:szCs w:val="24"/>
          </w:rPr>
          <w:t>1 – C / 2 – D / 3 – A / 4 – A / 5 – D / 6 – A / 7 – C / 8 – B / 9 – A / 10 – D</w:t>
        </w:r>
        <w:r w:rsidRPr="007D398E">
          <w:rPr>
            <w:rFonts w:ascii="Trebuchet MS" w:eastAsia="Times New Roman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4E3E" w:rsidRDefault="00A94E3E" w:rsidP="007D3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E3E" w:rsidRDefault="00A94E3E" w:rsidP="007D3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E3E" w:rsidRDefault="00A94E3E" w:rsidP="007D3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071E" w:rsidRDefault="007D398E" w:rsidP="007D3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22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lastRenderedPageBreak/>
          <w:t>3-1. Why IP Protocol is considered as unreliable?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A packet may be lost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Packets may arrive out of order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Duplicate packets may be generated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All of the above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23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3-2. What is the minimum header size of an IP packet?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16 bytes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 xml:space="preserve">B. 10 bytes           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20 bytes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32 bytes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24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3-3. Which of following provides reliable communication?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TCP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IP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UDP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All of the above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25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3-4. What is the address size of IPv6 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32 bit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64 bit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128 bit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256 bit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26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3-5. What is the size of Network bits &amp; Host bits of Class A of IP address?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Network bits 7, Host bits 24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Network bits 8, Host bits 24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Network bits 7, Host bits 23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Network bits 8, Host bits 23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27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3-6. What does Router do in a network?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Forwards a packet to all outgoing links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Forwards a packet to the next free outgoing link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Determines on which outing link a packet is to be forwarded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Forwards a packet to all outgoing links except the originated link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071E" w:rsidRDefault="0040071E" w:rsidP="007D3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98E" w:rsidRPr="007D398E" w:rsidRDefault="007D398E" w:rsidP="007D39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98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ins w:id="28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3-7. The Internet is an example of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Cell switched network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circuit switched network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Packet switched network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All of above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29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 xml:space="preserve">3-8. What does protocol defines? 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Protocol defines what data is communicated.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Protocol defines how data is communicated.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Protocol defines when data is communicated.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All of above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30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3-9. What is the uses of subnetting?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It divides one large network into several smaller ones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It divides network into network classes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It speeds up the speed of network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None of above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  <w:ins w:id="31" w:author="Unknown">
        <w:r w:rsidRPr="007D398E">
          <w:rPr>
            <w:rFonts w:ascii="Trebuchet MS" w:eastAsiaTheme="minorEastAsia" w:hAnsi="Trebuchet MS" w:cs="Times New Roman"/>
            <w:b/>
            <w:bCs/>
            <w:color w:val="000000"/>
            <w:sz w:val="25"/>
          </w:rPr>
          <w:t>3-10. Repeater operates in which layer of the OSI model?</w:t>
        </w:r>
        <w:r w:rsidRPr="007D398E">
          <w:rPr>
            <w:rFonts w:ascii="Trebuchet MS" w:eastAsiaTheme="minorEastAsia" w:hAnsi="Trebuchet MS" w:cs="Times New Roman"/>
            <w:color w:val="000000"/>
            <w:sz w:val="24"/>
            <w:szCs w:val="24"/>
          </w:rPr>
          <w:br/>
        </w:r>
      </w:ins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A. Physical layer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B. Data link layer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C. Network layer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  <w:t>D. Transport layer</w:t>
      </w: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398E" w:rsidRPr="007D398E" w:rsidRDefault="007D398E" w:rsidP="007D3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D398E" w:rsidRPr="007D398E" w:rsidRDefault="00A62AB0" w:rsidP="007D39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2AB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68pt;height:1.5pt" o:hralign="center" o:hrstd="t" o:hrnoshade="t" o:hr="t" fillcolor="#333" stroked="f"/>
        </w:pict>
      </w: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98E">
        <w:rPr>
          <w:rFonts w:ascii="Trebuchet MS" w:eastAsia="Times New Roman" w:hAnsi="Trebuchet MS" w:cs="Times New Roman"/>
          <w:b/>
          <w:bCs/>
          <w:color w:val="000000"/>
          <w:sz w:val="25"/>
        </w:rPr>
        <w:t xml:space="preserve">Answers </w:t>
      </w: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98E">
        <w:rPr>
          <w:rFonts w:ascii="Times New Roman" w:eastAsia="Times New Roman" w:hAnsi="Times New Roman" w:cs="Times New Roman"/>
          <w:sz w:val="24"/>
          <w:szCs w:val="24"/>
        </w:rPr>
        <w:t>1 – D / 2 – C / 3 – A / 4 – C / 5 – A / 6 – C / 7 – C / 8 – D / 9 – A / 10 – A</w:t>
      </w: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98E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98E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</w:p>
    <w:p w:rsid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98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30394" w:rsidRPr="007D398E" w:rsidRDefault="00330394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98E" w:rsidRPr="007D398E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In OSI network architecture, the dialogue control and token management are responsibility of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session layer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network layer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transport layer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data link layer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e. none of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2: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In OSI network architecture, the routing is performed by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network layer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data link layer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transport layer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session layer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e. none of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3: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Which of the following performs modulation and demodulation?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fiber optics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satellite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coaxial cable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modem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e. none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4: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The process of converting analog signals into digital signals so they can be processed by a receiving computer is referred to as: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modulation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b. demodulation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synchronizing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digitising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5: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How many OSI layers are covered in the X.25 standard?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Two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Three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Seven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Six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e. None of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6: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Layer one of the OSI model is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physical layer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link layer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transport layer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network layer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e. none of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7: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The x.25 standard specifies a 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technique for start-stop data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technique for dial access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DTE/DCE interface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data bit rate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e. none of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8: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Which of the following communication modes support two-way traffic but in only one direction at a time?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simplex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half duplex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three-quarters duplex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all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e. none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9: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Which of the following might be used by a company to satisfy its growing communications needs?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front end processor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multiplexer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controller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concentrator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e. all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10: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What is the number of separate protocol layers at the serial interface gateway specified by the X.25 standard?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4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2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6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3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3. none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Correct Answers: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1. a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2. a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3. d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4. d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5. b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6. a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7. c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8. b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9. 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10. d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 Question 1: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The interactive transmission of data within a time sharing system may be best suited to 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simplex lines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half-duplex lines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full duplex lines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biflex-lines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2: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Which of the following statement is incorrect?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The difference between synchronous and asynchronous transmission is the clocking derived from the data in synchronous transmission.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Half duplex line is a communication line in which data can move in two directions, but not at the same time.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c. Teleprocessing combines telecommunications and DP techniques in online activities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Batch processing is the prefered processing mode for telecommunication operation.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3: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Which of hte following is considered a broad band communication channel?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coaxial cable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fiber optics cable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microwave circuits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all of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4: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Which of the following is not a transmission medium?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telephone lines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coaxial cables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modem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microwave systems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5: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Which of the following does not allow multiple uses or devices to share one communication line?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doubleplexer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multiplexer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concentrator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controller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Question 6: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Which of the following signal is not standard RS-232-C signal?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VDR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RTS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CTS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DSR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7: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Which of the following statement is incorrect?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Multiplexers are designed to accept data from several I/O devices and transmit a unified stream of data on one communication line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HDLC is a standard synchronous communication protocol.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RTS/CTS is the way the DTE indicates that it is ready to transmit data and the way the DCW indicates that it is ready to accept data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RTS/CTS is the way the terminal indicates ringing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8: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Which of the following is an advantage to using fiber optics data transmission?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resistance to data theft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fast data transmission rate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low noise level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all of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9: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Which of the following is required to communicate between two computers?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communications software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b. protocol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communication hardware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all of above including access to transmission medium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10: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The transmission signal coding method of TI carrier is called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Bipolar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NRZ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Manchester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Binary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1. b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2. d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3. d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4. c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5. a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6. a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7. d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8. d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9. d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10. a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Which data communication method is used to transmit the data over a serial communication link?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simplex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half-duplex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full-duplex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b and c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e. None of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2: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What is the minimum number of wires needed to send data over a serial communication link layer?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1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2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4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6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e. none of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3: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Which of the following types of channels moves data relatively slowly?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wide band channel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voice band challen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narrow band channel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4: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Most data communications involving telegraph lines use: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simplex lines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wideband channel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narrowband channel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dialed service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5: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 communications device that combines transmissions from several I/O devices into one line is a 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concentrator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modifier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c. multiplexer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full-duplex line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6: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How much power (roughly) a light emitting diode can couple into an optical fiber?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100 microwatts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440 microwatts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100 picowatts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10 miliwatts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7: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The synchronous modems are more costly than the asynchronous modems because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they produce large volume of data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they contain clock recovery circuits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they transmit the data with stop and start bits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they operate with a larger bandwidth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e. none of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8: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Which of the following statement is correct?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terminal section of a synchronous modem contains the scrambler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receiver section of a synchronous modem contains the scrambler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transmission section of a synchronous modem contains the scrambler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control section of a synchronous modem contains the scrambler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e. none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Question 9: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In a synchronous modem, the digital-to-analog converter transmits signal to the 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equilizer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modulator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demodulator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terminal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e. none of aobve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10: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Which of the following communications lines is best suited to interactive processing applications?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narrow band channel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simplex lines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full duplex lines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mixed band channels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1. c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2. b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3. c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4. c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5. c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6. a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7. b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8. c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9. a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10. c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A remote batch-processing operation in which data is solely input to a central computer would require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telegraphp line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simplex lines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mixed bad channel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all of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2: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 band is always equivalent to 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a byte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a bit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100 bits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none of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3: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The loss in signal power as light travels down the fiber is called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attenuation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progragation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scattering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interruption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4: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Avalanche photodiode receivers can detect bits of transmitted data by receiving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100 photons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200 photons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2000 photons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300 photons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5: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Communiction circuits that transmit data in both directions but not at the same time are operating in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a simplex mode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a half duplex mode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a full duplex mode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an asynchronous mode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6: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An example of a medium speed, switched communications service is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series 1000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data phone 50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DDD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All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7: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In communication satellite, multiple repeaters are known as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detector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modulator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stations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transponders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8: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While transmitting odd-parity coded symbols, the number of zeros in each symbol is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odd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even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c. a and b both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unknown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9: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Data communications monitors available on the software marked include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ENVIRON/1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TOTAL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BPL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Telnet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10: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An example of an analog communication method is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laser beam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microwave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voice grade telephone line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all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1. b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2. d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3. a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4. b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5. b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6. c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7. d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8. d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9. a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10. d</w:t>
      </w:r>
    </w:p>
    <w:p w:rsidR="00AC5919" w:rsidRDefault="00AC5919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AC5919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S</w:t>
      </w:r>
      <w:r w:rsidR="007D398E" w:rsidRPr="00E92E12">
        <w:rPr>
          <w:rFonts w:ascii="Times New Roman" w:eastAsia="Times New Roman" w:hAnsi="Times New Roman" w:cs="Times New Roman"/>
          <w:sz w:val="32"/>
          <w:szCs w:val="32"/>
        </w:rPr>
        <w:t>Number of bits per symbol used in Baudot code is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7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5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8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9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2: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What is the main difference between DDCMP and SDLC?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DDCMP does not need special hardware to final the beginning of a message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DDCMP has a message header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SDLC has a IP address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SDLC does not use CRC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3: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An example of digital, rather than analog, communication is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DDD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DDS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WATS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DDT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4: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Terminals are required for 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real-time, batch processing &amp; time-sharing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real time, time-sharing &amp; distributed message processing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real time, distributed processing &amp; manager inquiry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real-time,  time sharing &amp; message switching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5: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The receive equilizer reduces delay distortions using a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tapped delay lines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gearshift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descrambler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difference engine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6: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Ina synchronous modem, the receive equilizer is known as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adaptive equilizer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impariment equilizer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statistical equilizer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compromise equilizer 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7: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The channel in the data communication model can be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postal mail services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telephone lines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radio lines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any of the above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8: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 data terminal serves as an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Effector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sensor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both a and b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neither a nor b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9: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Which of the following transmission systems provide the highest data rate to in individual device?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computer bus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telephone lines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voice and mode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lease lines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Question 10: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 protocol is a set of rules governing a time sequence of events that must take place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a. between peers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b. between an interface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c. between modems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d. across an interface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1. b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2. a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3. b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4. d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5. a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6. a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7. d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8. c</w:t>
      </w:r>
    </w:p>
    <w:p w:rsidR="007D398E" w:rsidRPr="00E92E12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9. a</w:t>
      </w:r>
    </w:p>
    <w:p w:rsidR="007D398E" w:rsidRDefault="007D398E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10. a</w:t>
      </w:r>
    </w:p>
    <w:p w:rsidR="00AC5919" w:rsidRDefault="00AC5919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C5919" w:rsidRDefault="00AC5919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C5919" w:rsidRDefault="00AC5919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C5919" w:rsidRDefault="00AC5919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C5919" w:rsidRPr="00E92E12" w:rsidRDefault="00AC5919" w:rsidP="007D398E">
      <w:pPr>
        <w:spacing w:after="7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1. The _______ is the physical path over which a message travels.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Protocol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Medium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Signal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All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2. The information to be communicated in a data communications system is the _______.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Medium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Protocol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Message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Transmission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3. Frequency of failure and network recovery time after a failure are measures of the _______of a network.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Performance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Reliability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Security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Feasibility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4. An unauthorized user is a network _______ issue.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Performance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Reliability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Security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All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5. Which topology requires a central controller or hub?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Mesh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B)            Star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Bus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Ring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6. Which topology requires a multipoint connection?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Mesh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Star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Bus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Ring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7. Communication between a computer and a keyboard involves ______________ transmission.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simplex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half-duplex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full-duplex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automatic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8. A television broadcast is an example of _______ transmission.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simplex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half-duplex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full-duplex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automatic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9. A _______ connection provides a dedicated link between two devices.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point-to-point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multipoint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primary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secondary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10. In a _______ connection, more than two devices can share a single link.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point-to-point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multipoint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primary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secondary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11. In _______ transmission, the channel capacity is shared by both communicating devices at all times.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simplex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half-duplex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full-duplex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half-simplex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12. In the original ARPANET, _______ were directly connected together.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IMPs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host computers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networks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routers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13. This was the first network.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CSNET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NSFNET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ANSNET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ARPANET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14. Which organization has authority over interstate and international commerce in the communications field?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ITU-T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IEEE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FCC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ISOC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15. _______ are special-interest groups that quickly test, evaluate, and standardize new technologies.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Forums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Regulatory agencies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Standards organizations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All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16. Which agency developed standards for physical connection interfaces and electronic signaling specifications?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EIA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ITU-T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ANSI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ISO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17. _______ is the protocol suite for the current Internet.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TCP/IP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NCP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UNIX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ACM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18. _______ refers to the structure or format of the data, meaning the order in which they are presented.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A)           Semantics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Syntax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Timing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All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19. ________ defines how a particular pattern to be interpreted, and what action is to be taken based on that interpretation.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Semantics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Syntax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Timing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None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20. _______ refers to two characteristics: when data should be sent and how fast it can be sent.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Semantics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Syntax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Timing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none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21. Data flow between two devices can occur in a _______ way.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simplex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half-duplex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full-duplex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all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22. In a ______ connection, two and only two devices are connected by a dedicated link.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multipoint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B)            point-to-point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(a) and (b)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none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23. In a ________ connection, three or more devices share a link.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multipoint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point-to-point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(a) and (b)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none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24. ______ refers to the physical or logical arrangement of a network.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Data flow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Mode of operation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Topology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None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25. Devices may be arranged in a _____ topology.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mesh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ring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bus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all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26. A _______ is a data communication system within a building, plant, or campus, or between nearby buildings.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MAN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LAN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WAN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none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27. A ______ is a data communication system spanning states, countries, or the whole world.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MAN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LAN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WAN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none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28. ________ is a collection of many separate networks.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A WAN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An internet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a LAN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None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29. There are ______________ Internet service providers.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local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regional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national and international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all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30. A ________ is a set of rules that governs data communication.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A)           forum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protocol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standard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none of the above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31. ________ is an idea or concept that is a precursor to an Internet standard.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A)           RCF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B)            RFC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C)            ID</w:t>
      </w:r>
    </w:p>
    <w:p w:rsidR="007D398E" w:rsidRPr="00E92E12" w:rsidRDefault="007D398E" w:rsidP="007D398E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D)           none of the above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Medium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Message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Reliability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Security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Star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Bus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simplex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simplex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point-to-point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multipoint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full-duplex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IMPs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ARPANET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FCC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Forums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EIA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TCP/IP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Syntax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Semantics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Timing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all of the above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point-to-point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multipoint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Topology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all of the above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LAN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WAN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An internet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all of the above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lastRenderedPageBreak/>
        <w:t>protocol</w:t>
      </w:r>
    </w:p>
    <w:p w:rsidR="007D398E" w:rsidRPr="00E92E12" w:rsidRDefault="007D398E" w:rsidP="007D39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92E12">
        <w:rPr>
          <w:rFonts w:ascii="Times New Roman" w:eastAsia="Times New Roman" w:hAnsi="Times New Roman" w:cs="Times New Roman"/>
          <w:sz w:val="32"/>
          <w:szCs w:val="32"/>
        </w:rPr>
        <w:t>RFC</w:t>
      </w:r>
    </w:p>
    <w:p w:rsidR="002F432E" w:rsidRPr="00E92E12" w:rsidRDefault="002F432E">
      <w:pPr>
        <w:rPr>
          <w:rFonts w:ascii="Times New Roman" w:hAnsi="Times New Roman" w:cs="Times New Roman"/>
          <w:sz w:val="32"/>
          <w:szCs w:val="32"/>
        </w:rPr>
      </w:pPr>
    </w:p>
    <w:sectPr w:rsidR="002F432E" w:rsidRPr="00E92E12" w:rsidSect="002F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5270D"/>
    <w:multiLevelType w:val="multilevel"/>
    <w:tmpl w:val="EB64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7D398E"/>
    <w:rsid w:val="000370FD"/>
    <w:rsid w:val="00200BBE"/>
    <w:rsid w:val="002023C8"/>
    <w:rsid w:val="0027287B"/>
    <w:rsid w:val="002C377E"/>
    <w:rsid w:val="002F432E"/>
    <w:rsid w:val="00310519"/>
    <w:rsid w:val="00310FEC"/>
    <w:rsid w:val="00330394"/>
    <w:rsid w:val="0040071E"/>
    <w:rsid w:val="00431F27"/>
    <w:rsid w:val="0052670D"/>
    <w:rsid w:val="00573B74"/>
    <w:rsid w:val="00594313"/>
    <w:rsid w:val="005B10FD"/>
    <w:rsid w:val="00623AAB"/>
    <w:rsid w:val="00701DEA"/>
    <w:rsid w:val="007623DF"/>
    <w:rsid w:val="007D398E"/>
    <w:rsid w:val="0081009D"/>
    <w:rsid w:val="009C79A8"/>
    <w:rsid w:val="00A62AB0"/>
    <w:rsid w:val="00A94E3E"/>
    <w:rsid w:val="00AC5919"/>
    <w:rsid w:val="00B03E79"/>
    <w:rsid w:val="00C20F5B"/>
    <w:rsid w:val="00E92E12"/>
    <w:rsid w:val="00F314D8"/>
    <w:rsid w:val="00FD5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32E"/>
  </w:style>
  <w:style w:type="paragraph" w:styleId="Heading1">
    <w:name w:val="heading 1"/>
    <w:basedOn w:val="Normal"/>
    <w:link w:val="Heading1Char"/>
    <w:uiPriority w:val="9"/>
    <w:qFormat/>
    <w:rsid w:val="007D3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3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98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D398E"/>
    <w:rPr>
      <w:color w:val="0000FF"/>
      <w:u w:val="single"/>
    </w:rPr>
  </w:style>
  <w:style w:type="character" w:customStyle="1" w:styleId="msoins0">
    <w:name w:val="msoins"/>
    <w:basedOn w:val="DefaultParagraphFont"/>
    <w:rsid w:val="007D398E"/>
  </w:style>
  <w:style w:type="character" w:customStyle="1" w:styleId="ilad">
    <w:name w:val="ilad"/>
    <w:basedOn w:val="DefaultParagraphFont"/>
    <w:rsid w:val="007D398E"/>
  </w:style>
  <w:style w:type="paragraph" w:styleId="ListParagraph">
    <w:name w:val="List Paragraph"/>
    <w:basedOn w:val="Normal"/>
    <w:uiPriority w:val="34"/>
    <w:qFormat/>
    <w:rsid w:val="00202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6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8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6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1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6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1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5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5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6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1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5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7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1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4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5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3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9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8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1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5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0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8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1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3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8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7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0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1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9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0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6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0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9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2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7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9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9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2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0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2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4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6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9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8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4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2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3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1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2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9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2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1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9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7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8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1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7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2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7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4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5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4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7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0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2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6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4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6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1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3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6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2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1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5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2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0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8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1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7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5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3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6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2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2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6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5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9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1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8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4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9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6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2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7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6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8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4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9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7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70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6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7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2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7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1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7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2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6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2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5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4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0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8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1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0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6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0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8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5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2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8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5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8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1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3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9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4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4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7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6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6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9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7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9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1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4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8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7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2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3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9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6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7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8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3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1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5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0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4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5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3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5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5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8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8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0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320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2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1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1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6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7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9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9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7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4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5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2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8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3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4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1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4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9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2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1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1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7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2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9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6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0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7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8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7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9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7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8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2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4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6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8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0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7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1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0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6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1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0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4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7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5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7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5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4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1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8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5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1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7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0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9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6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0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7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8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3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7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7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5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74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5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2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2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3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7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2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91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7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7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0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4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0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1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0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1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6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2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5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1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3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0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1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0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4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0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5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0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0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4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0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7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0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4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5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5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7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08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9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2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3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6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1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2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6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6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0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3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4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4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1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4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2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1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8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8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4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3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4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0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7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4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1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8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4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4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3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1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4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6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7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6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1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6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6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1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8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0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8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4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7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5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0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3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7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8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28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7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5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8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7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8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1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9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8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2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9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5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5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3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0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3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9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4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3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6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6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3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8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8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7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9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1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7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1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9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5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6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8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6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0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2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7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3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1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8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9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6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4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9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3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2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5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4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7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7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0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7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9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1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8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0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1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7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3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7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3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0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4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6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6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5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2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6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9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2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3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9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3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9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9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1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3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0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1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16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daca2z.blogspot.com/2012/12/networking-complete-c-dac-ques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31</Pages>
  <Words>2943</Words>
  <Characters>16780</Characters>
  <Application>Microsoft Office Word</Application>
  <DocSecurity>0</DocSecurity>
  <Lines>139</Lines>
  <Paragraphs>39</Paragraphs>
  <ScaleCrop>false</ScaleCrop>
  <Company/>
  <LinksUpToDate>false</LinksUpToDate>
  <CharactersWithSpaces>19684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AKKI</dc:creator>
  <cp:lastModifiedBy>AKKI</cp:lastModifiedBy>
  <cp:revision>31</cp:revision>
  <dcterms:created xsi:type="dcterms:W3CDTF">2017-10-31T04:58:00Z</dcterms:created>
  <dcterms:modified xsi:type="dcterms:W3CDTF">2017-11-19T08:57:00Z</dcterms:modified>
</cp:coreProperties>
</file>